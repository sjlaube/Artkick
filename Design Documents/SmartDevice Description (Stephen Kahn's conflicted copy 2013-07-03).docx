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B57" w:rsidRDefault="00197B57" w:rsidP="00197B57">
      <w:proofErr w:type="spellStart"/>
      <w:r>
        <w:t>SmartDevice</w:t>
      </w:r>
      <w:proofErr w:type="spellEnd"/>
      <w:r>
        <w:t xml:space="preserve"> Functionality</w:t>
      </w:r>
    </w:p>
    <w:p w:rsidR="00197B57" w:rsidRDefault="00197B57" w:rsidP="00197B57">
      <w:r>
        <w:t xml:space="preserve">Version 1.0 March </w:t>
      </w:r>
      <w:ins w:id="0" w:author="Sheldon Laube" w:date="2013-03-31T11:22:00Z">
        <w:r w:rsidR="006D47D2">
          <w:t>31</w:t>
        </w:r>
      </w:ins>
      <w:del w:id="1" w:author="Sheldon Laube" w:date="2013-03-31T11:22:00Z">
        <w:r w:rsidDel="006D47D2">
          <w:delText>29</w:delText>
        </w:r>
      </w:del>
      <w:r>
        <w:t>, 2013</w:t>
      </w:r>
    </w:p>
    <w:p w:rsidR="00197B57" w:rsidRDefault="00197B57" w:rsidP="00197B57">
      <w:proofErr w:type="spellStart"/>
      <w:r>
        <w:t>SmartDevices</w:t>
      </w:r>
      <w:proofErr w:type="spellEnd"/>
      <w:r>
        <w:t xml:space="preserve"> are IOS or Android devices which the user interacts with to control what is being displayed on their display device.  It also provides access to additional functions e.g. friends, local, apps, etc.</w:t>
      </w:r>
    </w:p>
    <w:p w:rsidR="00197B57" w:rsidRDefault="00197B57" w:rsidP="00197B57"/>
    <w:p w:rsidR="00197B57" w:rsidRDefault="00197B57" w:rsidP="00197B57">
      <w:r>
        <w:t>Terms:</w:t>
      </w:r>
    </w:p>
    <w:p w:rsidR="00197B57" w:rsidRDefault="00197B57" w:rsidP="00197B57">
      <w:r>
        <w:tab/>
        <w:t>Server:  cloud based server infrastructure</w:t>
      </w:r>
    </w:p>
    <w:p w:rsidR="00197B57" w:rsidRDefault="00197B57" w:rsidP="00197B57">
      <w:r>
        <w:tab/>
        <w:t xml:space="preserve">Client:  </w:t>
      </w:r>
      <w:proofErr w:type="spellStart"/>
      <w:r>
        <w:t>roku</w:t>
      </w:r>
      <w:proofErr w:type="spellEnd"/>
      <w:r>
        <w:t>, ps3 device which connects to internet and display device</w:t>
      </w:r>
    </w:p>
    <w:p w:rsidR="00197B57" w:rsidRDefault="00197B57" w:rsidP="00197B57">
      <w:r>
        <w:tab/>
      </w:r>
      <w:proofErr w:type="spellStart"/>
      <w:r>
        <w:t>SmartDevice</w:t>
      </w:r>
      <w:proofErr w:type="spellEnd"/>
      <w:r>
        <w:t>:  an android, IOS device with which the user interacts with the server</w:t>
      </w:r>
    </w:p>
    <w:p w:rsidR="00197B57" w:rsidRDefault="00197B57" w:rsidP="00197B57">
      <w:r>
        <w:tab/>
        <w:t>User:  a person with an account</w:t>
      </w:r>
    </w:p>
    <w:p w:rsidR="00197B57" w:rsidRDefault="00197B57" w:rsidP="00197B57">
      <w:r>
        <w:tab/>
        <w:t>Administrator:  a member of the UA team who can perform functions on the server</w:t>
      </w:r>
    </w:p>
    <w:p w:rsidR="00197B57" w:rsidRDefault="00197B57" w:rsidP="00197B57">
      <w:r>
        <w:tab/>
        <w:t xml:space="preserve">Server – cloud based server infrastructure which serves up </w:t>
      </w:r>
      <w:proofErr w:type="gramStart"/>
      <w:r>
        <w:t>images  for</w:t>
      </w:r>
      <w:proofErr w:type="gramEnd"/>
      <w:r>
        <w:t xml:space="preserve"> display</w:t>
      </w:r>
    </w:p>
    <w:p w:rsidR="00197B57" w:rsidRDefault="00197B57" w:rsidP="00197B57">
      <w:r>
        <w:tab/>
      </w:r>
      <w:proofErr w:type="spellStart"/>
      <w:r>
        <w:t>Viewlist</w:t>
      </w:r>
      <w:proofErr w:type="spellEnd"/>
      <w:r>
        <w:t xml:space="preserve"> – fixed list of images which will be displayed</w:t>
      </w:r>
    </w:p>
    <w:p w:rsidR="00197B57" w:rsidRDefault="00197B57" w:rsidP="00197B57">
      <w:r>
        <w:t>Release Versions:</w:t>
      </w:r>
    </w:p>
    <w:p w:rsidR="00197B57" w:rsidRDefault="00197B57" w:rsidP="00197B57">
      <w:r>
        <w:tab/>
        <w:t>0 – basic demo to show to potential investors and device manufacturers</w:t>
      </w:r>
    </w:p>
    <w:p w:rsidR="00197B57" w:rsidRDefault="00197B57" w:rsidP="00197B57">
      <w:r>
        <w:tab/>
        <w:t>.5 – simple functional system to give to 25 “friends” to play with and give us feedback</w:t>
      </w:r>
    </w:p>
    <w:p w:rsidR="00197B57" w:rsidRDefault="00197B57" w:rsidP="00197B57">
      <w:r>
        <w:tab/>
        <w:t>1.0 – first system which real users can use</w:t>
      </w:r>
    </w:p>
    <w:p w:rsidR="00C743B5" w:rsidRDefault="00C743B5"/>
    <w:p w:rsidR="00197B57" w:rsidRDefault="00197B57">
      <w:r>
        <w:t>Basic V0 functionality</w:t>
      </w:r>
    </w:p>
    <w:p w:rsidR="00197B57" w:rsidRDefault="00197B57">
      <w:r>
        <w:tab/>
        <w:t>No native functionality, the user access the UA server by using the native browser on their device</w:t>
      </w:r>
    </w:p>
    <w:p w:rsidR="00EA64B4" w:rsidRDefault="00EA64B4">
      <w:r>
        <w:t>Version .5 Functionality</w:t>
      </w:r>
    </w:p>
    <w:p w:rsidR="00EA64B4" w:rsidRDefault="00EA64B4" w:rsidP="00EA64B4">
      <w:pPr>
        <w:pStyle w:val="ListParagraph"/>
        <w:numPr>
          <w:ilvl w:val="0"/>
          <w:numId w:val="1"/>
        </w:numPr>
      </w:pPr>
      <w:r>
        <w:t xml:space="preserve">Native android application </w:t>
      </w:r>
    </w:p>
    <w:p w:rsidR="00CC4EDB" w:rsidRDefault="00EA64B4" w:rsidP="00933E44">
      <w:pPr>
        <w:pStyle w:val="ListParagraph"/>
        <w:numPr>
          <w:ilvl w:val="0"/>
          <w:numId w:val="1"/>
        </w:numPr>
      </w:pPr>
      <w:r>
        <w:lastRenderedPageBreak/>
        <w:t>On application start it shows what is on display for the associated client along with metadata.</w:t>
      </w:r>
      <w:r w:rsidR="00CC4EDB">
        <w:rPr>
          <w:noProof/>
        </w:rPr>
        <w:drawing>
          <wp:inline distT="0" distB="0" distL="0" distR="0">
            <wp:extent cx="4073003" cy="2543175"/>
            <wp:effectExtent l="19050" t="19050" r="22860" b="9525"/>
            <wp:docPr id="2" name="Picture 2" descr="C:\Users\Sheldon\Desktop\V.5 android dis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ldon\Desktop\V.5 android display.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79815" cy="2547429"/>
                    </a:xfrm>
                    <a:prstGeom prst="rect">
                      <a:avLst/>
                    </a:prstGeom>
                    <a:noFill/>
                    <a:ln>
                      <a:solidFill>
                        <a:schemeClr val="tx1"/>
                      </a:solidFill>
                    </a:ln>
                  </pic:spPr>
                </pic:pic>
              </a:graphicData>
            </a:graphic>
          </wp:inline>
        </w:drawing>
      </w:r>
    </w:p>
    <w:p w:rsidR="00EA64B4" w:rsidRDefault="00EA64B4" w:rsidP="00EA64B4">
      <w:pPr>
        <w:pStyle w:val="ListParagraph"/>
        <w:numPr>
          <w:ilvl w:val="0"/>
          <w:numId w:val="1"/>
        </w:numPr>
      </w:pPr>
      <w:r>
        <w:t xml:space="preserve">The user can swipe left and right to move the </w:t>
      </w:r>
      <w:r w:rsidR="00CC4EDB">
        <w:t xml:space="preserve">change the displayed image forward and backwards through the </w:t>
      </w:r>
      <w:proofErr w:type="spellStart"/>
      <w:r w:rsidR="00CC4EDB">
        <w:t>viewlist</w:t>
      </w:r>
      <w:proofErr w:type="spellEnd"/>
    </w:p>
    <w:p w:rsidR="0006397C" w:rsidRDefault="00CC4EDB" w:rsidP="00EA64B4">
      <w:pPr>
        <w:pStyle w:val="ListParagraph"/>
        <w:numPr>
          <w:ilvl w:val="0"/>
          <w:numId w:val="1"/>
        </w:numPr>
        <w:rPr>
          <w:ins w:id="2" w:author="Sheldon Laube" w:date="2013-03-31T12:15:00Z"/>
        </w:rPr>
      </w:pPr>
      <w:r>
        <w:t xml:space="preserve">The </w:t>
      </w:r>
      <w:proofErr w:type="spellStart"/>
      <w:r>
        <w:t>viewlists</w:t>
      </w:r>
      <w:proofErr w:type="spellEnd"/>
      <w:r>
        <w:t xml:space="preserve"> button brings up the </w:t>
      </w:r>
      <w:proofErr w:type="spellStart"/>
      <w:r>
        <w:t>viewlists</w:t>
      </w:r>
      <w:proofErr w:type="spellEnd"/>
      <w:r>
        <w:t xml:space="preserve"> screen</w:t>
      </w:r>
      <w:ins w:id="3" w:author="Sheldon Laube" w:date="2013-03-31T12:16:00Z">
        <w:r w:rsidR="00B047BD">
          <w:t>s</w:t>
        </w:r>
      </w:ins>
      <w:bookmarkStart w:id="4" w:name="_GoBack"/>
      <w:bookmarkEnd w:id="4"/>
      <w:r>
        <w:t xml:space="preserve"> which allows the user to switch to another </w:t>
      </w:r>
      <w:proofErr w:type="spellStart"/>
      <w:r>
        <w:t>viewlist</w:t>
      </w:r>
      <w:proofErr w:type="spellEnd"/>
    </w:p>
    <w:p w:rsidR="0006397C" w:rsidRDefault="0006397C" w:rsidP="00EA64B4">
      <w:pPr>
        <w:pStyle w:val="ListParagraph"/>
        <w:numPr>
          <w:ilvl w:val="0"/>
          <w:numId w:val="1"/>
        </w:numPr>
        <w:rPr>
          <w:ins w:id="5" w:author="Sheldon Laube" w:date="2013-03-31T12:15:00Z"/>
        </w:rPr>
      </w:pPr>
    </w:p>
    <w:p w:rsidR="00CC4EDB" w:rsidRDefault="00CC4EDB" w:rsidP="0006397C">
      <w:pPr>
        <w:ind w:left="360"/>
        <w:rPr>
          <w:ins w:id="6" w:author="Sheldon Laube" w:date="2013-03-31T12:16:00Z"/>
        </w:rPr>
        <w:pPrChange w:id="7" w:author="Sheldon Laube" w:date="2013-03-31T12:15:00Z">
          <w:pPr>
            <w:pStyle w:val="ListParagraph"/>
            <w:numPr>
              <w:numId w:val="1"/>
            </w:numPr>
            <w:ind w:hanging="360"/>
          </w:pPr>
        </w:pPrChange>
      </w:pPr>
      <w:del w:id="8" w:author="Sheldon Laube" w:date="2013-03-31T12:15:00Z">
        <w:r w:rsidDel="0006397C">
          <w:rPr>
            <w:noProof/>
          </w:rPr>
          <w:drawing>
            <wp:inline distT="0" distB="0" distL="0" distR="0">
              <wp:extent cx="5934075" cy="2390775"/>
              <wp:effectExtent l="19050" t="19050" r="28575" b="28575"/>
              <wp:docPr id="3" name="Picture 3" descr="C:\Users\Sheldon\Desktop\v .5 view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eldon\Desktop\v .5 viewlist.jpg"/>
                      <pic:cNvPicPr>
                        <a:picLocks noChangeAspect="1" noChangeArrowheads="1"/>
                      </pic:cNvPicPr>
                    </pic:nvPicPr>
                    <pic:blipFill rotWithShape="1">
                      <a:blip r:embed="rId6">
                        <a:extLst>
                          <a:ext uri="{28A0092B-C50C-407E-A947-70E740481C1C}">
                            <a14:useLocalDpi xmlns:a14="http://schemas.microsoft.com/office/drawing/2010/main" val="0"/>
                          </a:ext>
                        </a:extLst>
                      </a:blip>
                      <a:srcRect b="28080"/>
                      <a:stretch/>
                    </pic:blipFill>
                    <pic:spPr bwMode="auto">
                      <a:xfrm>
                        <a:off x="0" y="0"/>
                        <a:ext cx="5934075" cy="239077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del>
      <w:ins w:id="9" w:author="Sheldon Laube" w:date="2013-03-31T12:15:00Z">
        <w:r w:rsidR="0006397C">
          <w:rPr>
            <w:noProof/>
          </w:rPr>
          <w:drawing>
            <wp:inline distT="0" distB="0" distL="0" distR="0">
              <wp:extent cx="5934075" cy="3705225"/>
              <wp:effectExtent l="0" t="0" r="9525" b="9525"/>
              <wp:docPr id="1" name="Picture 1" descr="C:\Users\Sheldon\Desktop\v .5 view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ldon\Desktop\v .5 viewlis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705225"/>
                      </a:xfrm>
                      <a:prstGeom prst="rect">
                        <a:avLst/>
                      </a:prstGeom>
                      <a:noFill/>
                      <a:ln>
                        <a:noFill/>
                      </a:ln>
                    </pic:spPr>
                  </pic:pic>
                </a:graphicData>
              </a:graphic>
            </wp:inline>
          </w:drawing>
        </w:r>
      </w:ins>
    </w:p>
    <w:p w:rsidR="0006397C" w:rsidRDefault="0006397C" w:rsidP="0006397C">
      <w:pPr>
        <w:ind w:left="360"/>
        <w:rPr>
          <w:ins w:id="10" w:author="Sheldon Laube" w:date="2013-03-31T12:16:00Z"/>
        </w:rPr>
        <w:pPrChange w:id="11" w:author="Sheldon Laube" w:date="2013-03-31T12:15:00Z">
          <w:pPr>
            <w:pStyle w:val="ListParagraph"/>
            <w:numPr>
              <w:numId w:val="1"/>
            </w:numPr>
            <w:ind w:hanging="360"/>
          </w:pPr>
        </w:pPrChange>
      </w:pPr>
    </w:p>
    <w:p w:rsidR="0006397C" w:rsidRDefault="0006397C" w:rsidP="0006397C">
      <w:pPr>
        <w:ind w:left="360"/>
        <w:rPr>
          <w:ins w:id="12" w:author="Sheldon Laube" w:date="2013-03-31T12:16:00Z"/>
        </w:rPr>
        <w:pPrChange w:id="13" w:author="Sheldon Laube" w:date="2013-03-31T12:15:00Z">
          <w:pPr>
            <w:pStyle w:val="ListParagraph"/>
            <w:numPr>
              <w:numId w:val="1"/>
            </w:numPr>
            <w:ind w:hanging="360"/>
          </w:pPr>
        </w:pPrChange>
      </w:pPr>
    </w:p>
    <w:p w:rsidR="0006397C" w:rsidRDefault="0006397C" w:rsidP="0006397C">
      <w:pPr>
        <w:ind w:left="360"/>
        <w:rPr>
          <w:ins w:id="14" w:author="Sheldon Laube" w:date="2013-03-31T12:16:00Z"/>
        </w:rPr>
        <w:pPrChange w:id="15" w:author="Sheldon Laube" w:date="2013-03-31T12:15:00Z">
          <w:pPr>
            <w:pStyle w:val="ListParagraph"/>
            <w:numPr>
              <w:numId w:val="1"/>
            </w:numPr>
            <w:ind w:hanging="360"/>
          </w:pPr>
        </w:pPrChange>
      </w:pPr>
    </w:p>
    <w:p w:rsidR="0006397C" w:rsidRDefault="0006397C" w:rsidP="0006397C">
      <w:pPr>
        <w:ind w:left="360"/>
        <w:rPr>
          <w:ins w:id="16" w:author="Sheldon Laube" w:date="2013-03-31T12:16:00Z"/>
        </w:rPr>
        <w:pPrChange w:id="17" w:author="Sheldon Laube" w:date="2013-03-31T12:15:00Z">
          <w:pPr>
            <w:pStyle w:val="ListParagraph"/>
            <w:numPr>
              <w:numId w:val="1"/>
            </w:numPr>
            <w:ind w:hanging="360"/>
          </w:pPr>
        </w:pPrChange>
      </w:pPr>
    </w:p>
    <w:p w:rsidR="0006397C" w:rsidRDefault="0006397C" w:rsidP="0006397C">
      <w:pPr>
        <w:ind w:left="360"/>
        <w:pPrChange w:id="18" w:author="Sheldon Laube" w:date="2013-03-31T12:15:00Z">
          <w:pPr>
            <w:pStyle w:val="ListParagraph"/>
            <w:numPr>
              <w:numId w:val="1"/>
            </w:numPr>
            <w:ind w:hanging="360"/>
          </w:pPr>
        </w:pPrChange>
      </w:pPr>
      <w:ins w:id="19" w:author="Sheldon Laube" w:date="2013-03-31T12:16:00Z">
        <w:r>
          <w:rPr>
            <w:noProof/>
          </w:rPr>
          <w:drawing>
            <wp:inline distT="0" distB="0" distL="0" distR="0">
              <wp:extent cx="5934075" cy="3705225"/>
              <wp:effectExtent l="0" t="0" r="9525" b="9525"/>
              <wp:docPr id="6" name="Picture 6" descr="C:\Users\Sheldon\Desktop\v .5 viewlis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eldon\Desktop\v .5 viewlist-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705225"/>
                      </a:xfrm>
                      <a:prstGeom prst="rect">
                        <a:avLst/>
                      </a:prstGeom>
                      <a:noFill/>
                      <a:ln>
                        <a:noFill/>
                      </a:ln>
                    </pic:spPr>
                  </pic:pic>
                </a:graphicData>
              </a:graphic>
            </wp:inline>
          </w:drawing>
        </w:r>
      </w:ins>
    </w:p>
    <w:sectPr w:rsidR="00063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80E59"/>
    <w:multiLevelType w:val="hybridMultilevel"/>
    <w:tmpl w:val="0952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eldon Laube">
    <w15:presenceInfo w15:providerId="Windows Live" w15:userId="261dddbc7a765c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6A1"/>
    <w:rsid w:val="0006397C"/>
    <w:rsid w:val="000716A1"/>
    <w:rsid w:val="00197B57"/>
    <w:rsid w:val="006D47D2"/>
    <w:rsid w:val="007A3B8B"/>
    <w:rsid w:val="00872BA1"/>
    <w:rsid w:val="00B047BD"/>
    <w:rsid w:val="00C743B5"/>
    <w:rsid w:val="00CC4EDB"/>
    <w:rsid w:val="00EA6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2C24E9-AFA9-47D4-93D4-C9F3F4AFF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B5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4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14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 Laube</dc:creator>
  <cp:keywords/>
  <dc:description/>
  <cp:lastModifiedBy>Sheldon Laube</cp:lastModifiedBy>
  <cp:revision>7</cp:revision>
  <dcterms:created xsi:type="dcterms:W3CDTF">2013-03-30T00:36:00Z</dcterms:created>
  <dcterms:modified xsi:type="dcterms:W3CDTF">2013-03-31T19:17:00Z</dcterms:modified>
</cp:coreProperties>
</file>